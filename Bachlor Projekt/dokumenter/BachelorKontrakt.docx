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9A96" w14:textId="4893C14E" w:rsidR="00A25DC4" w:rsidRPr="008673E3" w:rsidRDefault="00B01A44" w:rsidP="004C4981">
      <w:pPr>
        <w:pStyle w:val="Overskrift2"/>
        <w:rPr>
          <w:lang w:val="da-DK"/>
        </w:rPr>
      </w:pPr>
      <w:r w:rsidRPr="008673E3">
        <w:rPr>
          <w:lang w:val="da-DK"/>
        </w:rPr>
        <w:t xml:space="preserve">Project </w:t>
      </w:r>
      <w:proofErr w:type="spellStart"/>
      <w:r w:rsidRPr="008673E3">
        <w:rPr>
          <w:lang w:val="da-DK"/>
        </w:rPr>
        <w:t>title</w:t>
      </w:r>
      <w:proofErr w:type="spellEnd"/>
    </w:p>
    <w:p w14:paraId="56B60606" w14:textId="0CE6E587" w:rsidR="008C371D" w:rsidRDefault="008C371D" w:rsidP="001F776A">
      <w:pPr>
        <w:rPr>
          <w:lang w:val="da-DK"/>
        </w:rPr>
      </w:pPr>
      <w:r w:rsidRPr="008673E3">
        <w:rPr>
          <w:lang w:val="da-DK"/>
        </w:rPr>
        <w:t>Dansk:</w:t>
      </w:r>
    </w:p>
    <w:p w14:paraId="11002A63" w14:textId="6FC3E552" w:rsidR="008673E3" w:rsidRPr="008673E3" w:rsidDel="001F776A" w:rsidRDefault="008673E3" w:rsidP="001F776A">
      <w:pPr>
        <w:rPr>
          <w:ins w:id="0" w:author="Anders Krogh Mortensen" w:date="2022-12-11T21:46:00Z"/>
          <w:del w:id="1" w:author="Martin Michaelsen" w:date="2022-12-13T11:20:00Z"/>
          <w:lang w:val="da-DK"/>
        </w:rPr>
      </w:pPr>
      <w:r w:rsidRPr="008673E3">
        <w:rPr>
          <w:lang w:val="da-DK"/>
        </w:rPr>
        <w:t>Vurdering af lejesæd ved hjælp af billedbehandling og maskinlæring</w:t>
      </w:r>
    </w:p>
    <w:p w14:paraId="14B9C26B" w14:textId="691C9909" w:rsidR="008C371D" w:rsidRPr="008673E3" w:rsidRDefault="008C371D" w:rsidP="008C371D">
      <w:proofErr w:type="spellStart"/>
      <w:r w:rsidRPr="008673E3">
        <w:t>Engelsk</w:t>
      </w:r>
      <w:proofErr w:type="spellEnd"/>
      <w:r w:rsidRPr="008673E3">
        <w:t>:</w:t>
      </w:r>
    </w:p>
    <w:p w14:paraId="6ED6223C" w14:textId="11CA21EF" w:rsidR="004C4981" w:rsidRPr="008673E3" w:rsidRDefault="004C4981" w:rsidP="004C4981">
      <w:pPr>
        <w:rPr>
          <w:lang w:val="en-GB"/>
        </w:rPr>
      </w:pPr>
      <w:r w:rsidRPr="008673E3">
        <w:rPr>
          <w:lang w:val="en-GB"/>
        </w:rPr>
        <w:t>Lodging score assessment using image processing and machine learning</w:t>
      </w:r>
    </w:p>
    <w:p w14:paraId="2716253D" w14:textId="249295B2" w:rsidR="00B01A44" w:rsidRDefault="00B01A44" w:rsidP="004C4981">
      <w:pPr>
        <w:pStyle w:val="Overskrift2"/>
      </w:pPr>
      <w:r w:rsidRPr="008673E3">
        <w:t>Supervisor</w:t>
      </w:r>
    </w:p>
    <w:p w14:paraId="0044A34F" w14:textId="77777777" w:rsidR="008673E3" w:rsidRDefault="008673E3" w:rsidP="008673E3">
      <w:r>
        <w:t>Main supervisor:</w:t>
      </w:r>
    </w:p>
    <w:p w14:paraId="6439B3B0" w14:textId="77777777" w:rsidR="008673E3" w:rsidRDefault="008673E3" w:rsidP="008673E3">
      <w:r>
        <w:t>Anders Krogh Mortensen</w:t>
      </w:r>
    </w:p>
    <w:p w14:paraId="14AF444D" w14:textId="77777777" w:rsidR="008673E3" w:rsidRDefault="008673E3" w:rsidP="008673E3">
      <w:r>
        <w:t>anmo@ece.au.dk</w:t>
      </w:r>
    </w:p>
    <w:p w14:paraId="22DC0C46" w14:textId="77777777" w:rsidR="008673E3" w:rsidRDefault="008673E3" w:rsidP="008673E3">
      <w:r>
        <w:t>Co-supervisor:</w:t>
      </w:r>
    </w:p>
    <w:p w14:paraId="6ECFAC26" w14:textId="77777777" w:rsidR="008673E3" w:rsidRPr="00FD4C1C" w:rsidRDefault="008673E3" w:rsidP="008673E3">
      <w:pPr>
        <w:rPr>
          <w:lang w:val="da-DK"/>
        </w:rPr>
      </w:pPr>
      <w:r w:rsidRPr="00FD4C1C">
        <w:rPr>
          <w:lang w:val="da-DK"/>
        </w:rPr>
        <w:t xml:space="preserve">Mads </w:t>
      </w:r>
      <w:proofErr w:type="spellStart"/>
      <w:r w:rsidRPr="00FD4C1C">
        <w:rPr>
          <w:lang w:val="da-DK"/>
        </w:rPr>
        <w:t>Dyrmann</w:t>
      </w:r>
      <w:proofErr w:type="spellEnd"/>
    </w:p>
    <w:p w14:paraId="26858749" w14:textId="300C1C07" w:rsidR="008673E3" w:rsidRPr="00FD4C1C" w:rsidRDefault="008673E3" w:rsidP="008673E3">
      <w:pPr>
        <w:rPr>
          <w:lang w:val="da-DK"/>
        </w:rPr>
      </w:pPr>
      <w:r w:rsidRPr="00FD4C1C">
        <w:rPr>
          <w:lang w:val="da-DK"/>
        </w:rPr>
        <w:t>madsdyrmann@ece.au.dk</w:t>
      </w:r>
    </w:p>
    <w:p w14:paraId="5DF194F6" w14:textId="03777302" w:rsidR="00EA604F" w:rsidRPr="008673E3" w:rsidRDefault="00EA604F" w:rsidP="00EA604F">
      <w:pPr>
        <w:pStyle w:val="Overskrift2"/>
        <w:rPr>
          <w:lang w:val="da-DK"/>
        </w:rPr>
      </w:pPr>
      <w:r w:rsidRPr="008673E3">
        <w:rPr>
          <w:lang w:val="da-DK"/>
        </w:rPr>
        <w:t>Students</w:t>
      </w:r>
    </w:p>
    <w:p w14:paraId="35B72389" w14:textId="34F60257" w:rsidR="00EA604F" w:rsidRPr="008673E3" w:rsidRDefault="00EA604F" w:rsidP="00BC52AD">
      <w:pPr>
        <w:rPr>
          <w:lang w:val="da-DK"/>
        </w:rPr>
      </w:pPr>
      <w:r w:rsidRPr="008673E3">
        <w:rPr>
          <w:lang w:val="da-DK"/>
        </w:rPr>
        <w:t xml:space="preserve">Martin Michaelsen </w:t>
      </w:r>
    </w:p>
    <w:p w14:paraId="5CC48219" w14:textId="639514BF" w:rsidR="00EA604F" w:rsidRPr="008673E3" w:rsidRDefault="00EA604F" w:rsidP="00BC52AD">
      <w:r w:rsidRPr="008673E3">
        <w:t>202007433@post.au.dk</w:t>
      </w:r>
    </w:p>
    <w:p w14:paraId="6E476AB3" w14:textId="6949CE88" w:rsidR="00EA604F" w:rsidRPr="008673E3" w:rsidRDefault="00EA604F" w:rsidP="00BC52AD">
      <w:r w:rsidRPr="008673E3">
        <w:t xml:space="preserve">Emil Lauritsen </w:t>
      </w:r>
    </w:p>
    <w:p w14:paraId="4F852DDE" w14:textId="6BA580DE" w:rsidR="00EA604F" w:rsidRPr="008673E3" w:rsidRDefault="00530E42" w:rsidP="00BC52AD">
      <w:r w:rsidRPr="008673E3">
        <w:t>202004154@post.au.dk</w:t>
      </w:r>
    </w:p>
    <w:p w14:paraId="506A6DF2" w14:textId="0E32CB5B" w:rsidR="00B01A44" w:rsidRPr="008673E3" w:rsidRDefault="00B01A44" w:rsidP="004C4981">
      <w:pPr>
        <w:pStyle w:val="Overskrift2"/>
      </w:pPr>
      <w:r w:rsidRPr="008673E3">
        <w:t>Start And End Date</w:t>
      </w:r>
    </w:p>
    <w:p w14:paraId="4DB010BD" w14:textId="772320E2" w:rsidR="00EA604F" w:rsidRPr="008673E3" w:rsidRDefault="00EA604F" w:rsidP="00EA604F">
      <w:r w:rsidRPr="008673E3">
        <w:t xml:space="preserve">30 January 2023 - Projects begin with new </w:t>
      </w:r>
      <w:proofErr w:type="gramStart"/>
      <w:r w:rsidRPr="008673E3">
        <w:t>semester</w:t>
      </w:r>
      <w:proofErr w:type="gramEnd"/>
    </w:p>
    <w:p w14:paraId="19B187AC" w14:textId="510BC0BA" w:rsidR="00EA604F" w:rsidRPr="008673E3" w:rsidRDefault="00EA604F" w:rsidP="00EA604F">
      <w:r w:rsidRPr="008673E3">
        <w:t>9 June 2023 - Project reports due</w:t>
      </w:r>
    </w:p>
    <w:p w14:paraId="3A60970F" w14:textId="616FD30E" w:rsidR="00332C74" w:rsidRPr="008673E3" w:rsidRDefault="00332C74" w:rsidP="004C4981">
      <w:pPr>
        <w:pStyle w:val="Overskrift2"/>
      </w:pPr>
      <w:r w:rsidRPr="008673E3">
        <w:t xml:space="preserve">Project </w:t>
      </w:r>
      <w:r w:rsidR="00CD03A5" w:rsidRPr="008673E3">
        <w:t>description</w:t>
      </w:r>
    </w:p>
    <w:p w14:paraId="6B010F11" w14:textId="77777777" w:rsidR="00B0167E" w:rsidRPr="008673E3" w:rsidRDefault="00B0167E" w:rsidP="00B0167E">
      <w:r w:rsidRPr="008673E3">
        <w:t>In agriculture, lodging is the permanent displacement of crops, and it is a major limiting factor for the yield, quality, harvesting efficiency of the crops. In grass seed production, lodging often occurs when the grass has reached a significant height and is exposed to heavy rain and/or wind. This causes the grass to bend and snap and permanently lay down causing economical loss to the farmer.</w:t>
      </w:r>
    </w:p>
    <w:p w14:paraId="22ABF5B7" w14:textId="72ACDEE2" w:rsidR="00B0167E" w:rsidRPr="008673E3" w:rsidRDefault="00B0167E" w:rsidP="00B0167E">
      <w:r w:rsidRPr="008673E3">
        <w:t>The Department of Agroecology, Aarhus University evaluates different grasses for seed production in field plot experiments. Part of the evaluation is a manual scoring of the lodging severity on a scale from 0-100 (in 5-10 increments) of each individual plot. The scoring is performed weekly in May, June and July and is a subjective and time-consuming process. For the past 5 years, the field plots have been imaged using an RGB camera mounted on an UAV (drone), which provides a RGB and height image of each individual plot. In the images, lodging can be seen as both a change in texture as well as a change in crop height.</w:t>
      </w:r>
    </w:p>
    <w:p w14:paraId="6BC5CB1A" w14:textId="39FE3A22" w:rsidR="00BC52AD" w:rsidRPr="008673E3" w:rsidRDefault="00B0167E" w:rsidP="00B0167E">
      <w:r w:rsidRPr="008673E3">
        <w:lastRenderedPageBreak/>
        <w:t>Previous work mainly uses very coarse scoring with either two (lodging vs. no lodging) or three classes (no, medium and severe lodging).</w:t>
      </w:r>
    </w:p>
    <w:p w14:paraId="2A2F9DF6" w14:textId="50EA05CF" w:rsidR="00994015" w:rsidRDefault="00CD03A5" w:rsidP="004C4981">
      <w:pPr>
        <w:pStyle w:val="Overskrift2"/>
      </w:pPr>
      <w:r w:rsidRPr="008673E3">
        <w:t>Supervision</w:t>
      </w:r>
      <w:r w:rsidR="00210BFF" w:rsidRPr="008673E3">
        <w:t xml:space="preserve"> plan</w:t>
      </w:r>
    </w:p>
    <w:p w14:paraId="5931B5B2" w14:textId="5B67C1CE" w:rsidR="008673E3" w:rsidRDefault="008673E3" w:rsidP="008673E3">
      <w:r>
        <w:t>Weekly meetings with main supervisor. Early in the project, the students and main supervisor will find a fixed timeslot each week for supervision. Meetings may be cancelled or moved, if agreed on by both students and supervisor.</w:t>
      </w:r>
    </w:p>
    <w:p w14:paraId="63146433" w14:textId="77777777" w:rsidR="008673E3" w:rsidRDefault="008673E3" w:rsidP="008673E3">
      <w:r>
        <w:t>While the main supervisor is on parental leave (28. March to 15. May), the co-supervisor will provide the weekly supervision. Prior to the parental leave, the students, main supervisor, and co-supervisor will have a joint meeting.</w:t>
      </w:r>
    </w:p>
    <w:p w14:paraId="3CEDAF4A" w14:textId="2054E001" w:rsidR="008673E3" w:rsidRPr="008673E3" w:rsidRDefault="008673E3" w:rsidP="008673E3">
      <w:r>
        <w:t>The students will provide an agenda for each meeting at least 1 day prior to the meeting.</w:t>
      </w:r>
    </w:p>
    <w:p w14:paraId="27B35239" w14:textId="56200BCD" w:rsidR="003F23AC" w:rsidRPr="008673E3" w:rsidRDefault="00EA604F" w:rsidP="003F23AC">
      <w:pPr>
        <w:pStyle w:val="Overskrift2"/>
      </w:pPr>
      <w:r w:rsidRPr="008673E3">
        <w:t>Problem statement (</w:t>
      </w:r>
      <w:proofErr w:type="spellStart"/>
      <w:r w:rsidRPr="008673E3">
        <w:t>p</w:t>
      </w:r>
      <w:r w:rsidR="00F50392" w:rsidRPr="008673E3">
        <w:t>roblemformulering</w:t>
      </w:r>
      <w:proofErr w:type="spellEnd"/>
      <w:r w:rsidRPr="008673E3">
        <w:t>)</w:t>
      </w:r>
    </w:p>
    <w:p w14:paraId="4F6300DC" w14:textId="77777777" w:rsidR="003F23AC" w:rsidRPr="008673E3" w:rsidRDefault="003F23AC" w:rsidP="003F23AC">
      <w:pPr>
        <w:rPr>
          <w:lang w:val="en-GB"/>
        </w:rPr>
      </w:pPr>
      <w:r w:rsidRPr="008673E3">
        <w:rPr>
          <w:lang w:val="en-GB"/>
        </w:rPr>
        <w:t xml:space="preserve">The objective is to develop an objective image-based algorithm to </w:t>
      </w:r>
      <w:bookmarkStart w:id="2" w:name="_Hlk121487859"/>
      <w:r w:rsidRPr="008673E3">
        <w:rPr>
          <w:lang w:val="en-GB"/>
        </w:rPr>
        <w:t>assess the fine-scale lodging severity of grass seed field plots.</w:t>
      </w:r>
    </w:p>
    <w:bookmarkEnd w:id="2"/>
    <w:p w14:paraId="2424E266" w14:textId="77777777" w:rsidR="003F23AC" w:rsidRPr="008673E3" w:rsidRDefault="003F23AC" w:rsidP="003F23AC">
      <w:pPr>
        <w:rPr>
          <w:lang w:val="en-GB"/>
        </w:rPr>
      </w:pPr>
      <w:r w:rsidRPr="008673E3">
        <w:rPr>
          <w:lang w:val="en-GB"/>
        </w:rPr>
        <w:t>The developed algorithm may be based on image processing, computer vision, machine learning and/or deep learning.</w:t>
      </w:r>
    </w:p>
    <w:p w14:paraId="41D3DB7F" w14:textId="71E2AD90" w:rsidR="003F23AC" w:rsidRPr="008673E3" w:rsidRDefault="003F23AC" w:rsidP="00B0167E">
      <w:pPr>
        <w:rPr>
          <w:lang w:val="en-GB"/>
        </w:rPr>
      </w:pPr>
      <w:r w:rsidRPr="008673E3">
        <w:rPr>
          <w:lang w:val="en-GB"/>
        </w:rPr>
        <w:t>The developed algorithm can be evaluated against the manual score performed and/or against manual annotations in the images.</w:t>
      </w:r>
    </w:p>
    <w:p w14:paraId="4EE44F0C" w14:textId="088043C3" w:rsidR="00332C74" w:rsidRPr="008673E3" w:rsidRDefault="00994015" w:rsidP="004C4981">
      <w:pPr>
        <w:pStyle w:val="Overskrift2"/>
      </w:pPr>
      <w:r w:rsidRPr="008673E3">
        <w:t>Activity plan</w:t>
      </w:r>
      <w:r w:rsidR="00CD03A5" w:rsidRPr="008673E3">
        <w:t xml:space="preserve"> </w:t>
      </w:r>
      <w:r w:rsidR="00210BFF" w:rsidRPr="008673E3">
        <w:t>(Rough estimate of how we plan to execute the project)</w:t>
      </w:r>
    </w:p>
    <w:p w14:paraId="52D62885" w14:textId="77777777" w:rsidR="00D169DA" w:rsidRPr="008673E3" w:rsidRDefault="00CF5484" w:rsidP="00B0167E">
      <w:pPr>
        <w:pStyle w:val="Listeafsnit"/>
        <w:numPr>
          <w:ilvl w:val="0"/>
          <w:numId w:val="2"/>
        </w:numPr>
      </w:pPr>
      <w:r w:rsidRPr="008673E3">
        <w:t>Research</w:t>
      </w:r>
    </w:p>
    <w:p w14:paraId="7DCC5C28" w14:textId="77777777" w:rsidR="00D169DA" w:rsidRPr="008673E3" w:rsidRDefault="0050106C" w:rsidP="00B0167E">
      <w:pPr>
        <w:pStyle w:val="Listeafsnit"/>
        <w:numPr>
          <w:ilvl w:val="0"/>
          <w:numId w:val="2"/>
        </w:numPr>
      </w:pPr>
      <w:r w:rsidRPr="008673E3">
        <w:t xml:space="preserve">Plan </w:t>
      </w:r>
      <w:proofErr w:type="gramStart"/>
      <w:r w:rsidRPr="008673E3">
        <w:t>solution(</w:t>
      </w:r>
      <w:proofErr w:type="gramEnd"/>
      <w:r w:rsidRPr="008673E3">
        <w:t xml:space="preserve">UML </w:t>
      </w:r>
      <w:r w:rsidR="00D3410D" w:rsidRPr="008673E3">
        <w:t>diagrams</w:t>
      </w:r>
      <w:r w:rsidRPr="008673E3">
        <w:t>)</w:t>
      </w:r>
    </w:p>
    <w:p w14:paraId="3A9C21A2" w14:textId="03CFEBA5" w:rsidR="00D169DA" w:rsidRPr="008673E3" w:rsidRDefault="00D3410D" w:rsidP="00B0167E">
      <w:pPr>
        <w:pStyle w:val="Listeafsnit"/>
        <w:numPr>
          <w:ilvl w:val="0"/>
          <w:numId w:val="2"/>
        </w:numPr>
      </w:pPr>
      <w:r w:rsidRPr="008673E3">
        <w:t>(Possible sorting of data</w:t>
      </w:r>
      <w:r w:rsidR="003F23AC" w:rsidRPr="008673E3">
        <w:t>/manage data</w:t>
      </w:r>
      <w:r w:rsidRPr="008673E3">
        <w:t>)</w:t>
      </w:r>
    </w:p>
    <w:p w14:paraId="14AA51D7" w14:textId="77777777" w:rsidR="00D169DA" w:rsidRPr="008673E3" w:rsidRDefault="00CF5484" w:rsidP="00B0167E">
      <w:pPr>
        <w:pStyle w:val="Listeafsnit"/>
        <w:numPr>
          <w:ilvl w:val="0"/>
          <w:numId w:val="2"/>
        </w:numPr>
      </w:pPr>
      <w:r w:rsidRPr="008673E3">
        <w:t xml:space="preserve">Implement </w:t>
      </w:r>
      <w:proofErr w:type="gramStart"/>
      <w:r w:rsidRPr="008673E3">
        <w:t>solution</w:t>
      </w:r>
      <w:proofErr w:type="gramEnd"/>
    </w:p>
    <w:p w14:paraId="49897D5E" w14:textId="77777777" w:rsidR="00D169DA" w:rsidRPr="008673E3" w:rsidRDefault="0050106C" w:rsidP="00B0167E">
      <w:pPr>
        <w:pStyle w:val="Listeafsnit"/>
        <w:numPr>
          <w:ilvl w:val="0"/>
          <w:numId w:val="2"/>
        </w:numPr>
      </w:pPr>
      <w:r w:rsidRPr="008673E3">
        <w:t>Test solution</w:t>
      </w:r>
    </w:p>
    <w:p w14:paraId="67F35FBF" w14:textId="25A517A9" w:rsidR="00D169DA" w:rsidRPr="008673E3" w:rsidRDefault="0050106C" w:rsidP="00B0167E">
      <w:pPr>
        <w:pStyle w:val="Listeafsnit"/>
        <w:numPr>
          <w:ilvl w:val="0"/>
          <w:numId w:val="2"/>
        </w:numPr>
      </w:pPr>
      <w:r w:rsidRPr="008673E3">
        <w:t xml:space="preserve">Write </w:t>
      </w:r>
      <w:proofErr w:type="gramStart"/>
      <w:r w:rsidRPr="008673E3">
        <w:t>report</w:t>
      </w:r>
      <w:proofErr w:type="gram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77"/>
        <w:gridCol w:w="592"/>
        <w:gridCol w:w="592"/>
        <w:gridCol w:w="592"/>
        <w:gridCol w:w="593"/>
        <w:gridCol w:w="593"/>
        <w:gridCol w:w="616"/>
        <w:gridCol w:w="593"/>
        <w:gridCol w:w="593"/>
        <w:gridCol w:w="593"/>
        <w:gridCol w:w="593"/>
        <w:gridCol w:w="593"/>
        <w:gridCol w:w="593"/>
        <w:gridCol w:w="593"/>
        <w:gridCol w:w="561"/>
        <w:gridCol w:w="561"/>
      </w:tblGrid>
      <w:tr w:rsidR="001F776A" w:rsidRPr="008673E3" w14:paraId="2E67D963" w14:textId="03D92F74" w:rsidTr="001F776A">
        <w:tc>
          <w:tcPr>
            <w:tcW w:w="769" w:type="dxa"/>
          </w:tcPr>
          <w:p w14:paraId="20433BD3" w14:textId="0E562D04" w:rsidR="001F776A" w:rsidRPr="008673E3" w:rsidRDefault="001F776A" w:rsidP="003220CD">
            <w:pPr>
              <w:jc w:val="center"/>
            </w:pPr>
            <w:r w:rsidRPr="008673E3">
              <w:t>Week</w:t>
            </w:r>
          </w:p>
        </w:tc>
        <w:tc>
          <w:tcPr>
            <w:tcW w:w="611" w:type="dxa"/>
          </w:tcPr>
          <w:p w14:paraId="4E5ADA9A" w14:textId="2D53576B" w:rsidR="001F776A" w:rsidRPr="008673E3" w:rsidRDefault="001F776A" w:rsidP="003220CD">
            <w:pPr>
              <w:jc w:val="center"/>
            </w:pPr>
            <w:r w:rsidRPr="008673E3">
              <w:t>1</w:t>
            </w:r>
          </w:p>
        </w:tc>
        <w:tc>
          <w:tcPr>
            <w:tcW w:w="611" w:type="dxa"/>
          </w:tcPr>
          <w:p w14:paraId="0E8134B1" w14:textId="714D674E" w:rsidR="001F776A" w:rsidRPr="008673E3" w:rsidRDefault="001F776A" w:rsidP="003220CD">
            <w:pPr>
              <w:jc w:val="center"/>
            </w:pPr>
            <w:r w:rsidRPr="008673E3">
              <w:t>2</w:t>
            </w:r>
          </w:p>
        </w:tc>
        <w:tc>
          <w:tcPr>
            <w:tcW w:w="611" w:type="dxa"/>
          </w:tcPr>
          <w:p w14:paraId="0DCF2F9D" w14:textId="41810775" w:rsidR="001F776A" w:rsidRPr="008673E3" w:rsidRDefault="001F776A" w:rsidP="003220CD">
            <w:pPr>
              <w:jc w:val="center"/>
            </w:pPr>
            <w:r w:rsidRPr="008673E3">
              <w:t>3</w:t>
            </w:r>
          </w:p>
        </w:tc>
        <w:tc>
          <w:tcPr>
            <w:tcW w:w="612" w:type="dxa"/>
          </w:tcPr>
          <w:p w14:paraId="60624E2F" w14:textId="0E07F18B" w:rsidR="001F776A" w:rsidRPr="008673E3" w:rsidRDefault="001F776A" w:rsidP="003220CD">
            <w:pPr>
              <w:jc w:val="center"/>
            </w:pPr>
            <w:r w:rsidRPr="008673E3">
              <w:t>4</w:t>
            </w:r>
          </w:p>
        </w:tc>
        <w:tc>
          <w:tcPr>
            <w:tcW w:w="612" w:type="dxa"/>
          </w:tcPr>
          <w:p w14:paraId="365E4B19" w14:textId="61CA1366" w:rsidR="001F776A" w:rsidRPr="008673E3" w:rsidRDefault="001F776A" w:rsidP="003220CD">
            <w:pPr>
              <w:jc w:val="center"/>
            </w:pPr>
            <w:r w:rsidRPr="008673E3">
              <w:t>5</w:t>
            </w:r>
          </w:p>
        </w:tc>
        <w:tc>
          <w:tcPr>
            <w:tcW w:w="612" w:type="dxa"/>
          </w:tcPr>
          <w:p w14:paraId="5A73D8BE" w14:textId="205708D9" w:rsidR="001F776A" w:rsidRPr="008673E3" w:rsidRDefault="001F776A" w:rsidP="003220CD">
            <w:pPr>
              <w:jc w:val="center"/>
            </w:pPr>
            <w:r w:rsidRPr="008673E3">
              <w:t>6</w:t>
            </w:r>
          </w:p>
        </w:tc>
        <w:tc>
          <w:tcPr>
            <w:tcW w:w="612" w:type="dxa"/>
          </w:tcPr>
          <w:p w14:paraId="294EE8FC" w14:textId="45FB29AC" w:rsidR="001F776A" w:rsidRPr="008673E3" w:rsidRDefault="001F776A" w:rsidP="003220CD">
            <w:pPr>
              <w:jc w:val="center"/>
            </w:pPr>
            <w:r w:rsidRPr="008673E3">
              <w:t>7</w:t>
            </w:r>
          </w:p>
        </w:tc>
        <w:tc>
          <w:tcPr>
            <w:tcW w:w="612" w:type="dxa"/>
          </w:tcPr>
          <w:p w14:paraId="534CDDF8" w14:textId="4F7A9834" w:rsidR="001F776A" w:rsidRPr="008673E3" w:rsidRDefault="001F776A" w:rsidP="003220CD">
            <w:pPr>
              <w:jc w:val="center"/>
            </w:pPr>
            <w:r w:rsidRPr="008673E3">
              <w:t>8</w:t>
            </w:r>
          </w:p>
        </w:tc>
        <w:tc>
          <w:tcPr>
            <w:tcW w:w="612" w:type="dxa"/>
          </w:tcPr>
          <w:p w14:paraId="46EC4571" w14:textId="2D2DF23C" w:rsidR="001F776A" w:rsidRPr="008673E3" w:rsidRDefault="001F776A" w:rsidP="003220CD">
            <w:pPr>
              <w:jc w:val="center"/>
            </w:pPr>
            <w:r w:rsidRPr="008673E3">
              <w:t>9</w:t>
            </w:r>
          </w:p>
        </w:tc>
        <w:tc>
          <w:tcPr>
            <w:tcW w:w="612" w:type="dxa"/>
          </w:tcPr>
          <w:p w14:paraId="7130CB6D" w14:textId="61C63344" w:rsidR="001F776A" w:rsidRPr="008673E3" w:rsidRDefault="001F776A" w:rsidP="003220CD">
            <w:pPr>
              <w:jc w:val="center"/>
            </w:pPr>
            <w:r w:rsidRPr="008673E3">
              <w:t>10</w:t>
            </w:r>
          </w:p>
        </w:tc>
        <w:tc>
          <w:tcPr>
            <w:tcW w:w="612" w:type="dxa"/>
          </w:tcPr>
          <w:p w14:paraId="77F90A75" w14:textId="0615B295" w:rsidR="001F776A" w:rsidRPr="008673E3" w:rsidRDefault="001F776A" w:rsidP="003220CD">
            <w:pPr>
              <w:jc w:val="center"/>
            </w:pPr>
            <w:r w:rsidRPr="008673E3">
              <w:t>12</w:t>
            </w:r>
          </w:p>
        </w:tc>
        <w:tc>
          <w:tcPr>
            <w:tcW w:w="612" w:type="dxa"/>
          </w:tcPr>
          <w:p w14:paraId="28132011" w14:textId="42E19E6A" w:rsidR="001F776A" w:rsidRPr="008673E3" w:rsidRDefault="001F776A" w:rsidP="003220CD">
            <w:pPr>
              <w:jc w:val="center"/>
            </w:pPr>
            <w:r w:rsidRPr="008673E3">
              <w:t>13</w:t>
            </w:r>
          </w:p>
        </w:tc>
        <w:tc>
          <w:tcPr>
            <w:tcW w:w="612" w:type="dxa"/>
          </w:tcPr>
          <w:p w14:paraId="00C205DE" w14:textId="2C5DA31D" w:rsidR="001F776A" w:rsidRPr="008673E3" w:rsidRDefault="001F776A" w:rsidP="003220CD">
            <w:pPr>
              <w:jc w:val="center"/>
            </w:pPr>
            <w:r w:rsidRPr="008673E3">
              <w:t>14</w:t>
            </w:r>
          </w:p>
        </w:tc>
        <w:tc>
          <w:tcPr>
            <w:tcW w:w="453" w:type="dxa"/>
          </w:tcPr>
          <w:p w14:paraId="4F126FDD" w14:textId="71B239A6" w:rsidR="001F776A" w:rsidRPr="008673E3" w:rsidRDefault="001F776A" w:rsidP="003220CD">
            <w:pPr>
              <w:jc w:val="center"/>
            </w:pPr>
            <w:r w:rsidRPr="008673E3">
              <w:t>15</w:t>
            </w:r>
          </w:p>
        </w:tc>
        <w:tc>
          <w:tcPr>
            <w:tcW w:w="453" w:type="dxa"/>
          </w:tcPr>
          <w:p w14:paraId="3DFE2D43" w14:textId="7790C91C" w:rsidR="001F776A" w:rsidRPr="008673E3" w:rsidRDefault="001F776A" w:rsidP="003220CD">
            <w:pPr>
              <w:jc w:val="center"/>
            </w:pPr>
            <w:r w:rsidRPr="008673E3">
              <w:t>16</w:t>
            </w:r>
          </w:p>
        </w:tc>
      </w:tr>
      <w:tr w:rsidR="001F776A" w:rsidRPr="008673E3" w14:paraId="6E4AA854" w14:textId="5B1B3F0D" w:rsidTr="001F776A">
        <w:tc>
          <w:tcPr>
            <w:tcW w:w="769" w:type="dxa"/>
          </w:tcPr>
          <w:p w14:paraId="610B663C" w14:textId="1F4755BF" w:rsidR="001F776A" w:rsidRPr="008673E3" w:rsidRDefault="001F776A" w:rsidP="001F776A">
            <w:pPr>
              <w:jc w:val="center"/>
            </w:pPr>
            <w:r w:rsidRPr="008673E3">
              <w:t>1</w:t>
            </w:r>
          </w:p>
        </w:tc>
        <w:tc>
          <w:tcPr>
            <w:tcW w:w="611" w:type="dxa"/>
          </w:tcPr>
          <w:p w14:paraId="0D5DE4C7" w14:textId="45CCA449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216364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611" w:type="dxa"/>
          </w:tcPr>
          <w:p w14:paraId="661E6156" w14:textId="3B280DD3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696991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611" w:type="dxa"/>
          </w:tcPr>
          <w:p w14:paraId="3688FF2D" w14:textId="4B08A19C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9982691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612" w:type="dxa"/>
          </w:tcPr>
          <w:p w14:paraId="40B24082" w14:textId="6AED56BF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80281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116188EE" w14:textId="69A1B891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666542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65CED3CC" w14:textId="38CCB16D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212799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4AA021EF" w14:textId="6490A05A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100228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7C42AC15" w14:textId="2F1721DA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70655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24D08ECD" w14:textId="5C13D0B7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379356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70031AF9" w14:textId="0159A52E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222357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422EADC1" w14:textId="248F9F96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674338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13CCA327" w14:textId="628F40C9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70343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2C9BC112" w14:textId="736D327B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8558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453" w:type="dxa"/>
          </w:tcPr>
          <w:p w14:paraId="4E8E0CFB" w14:textId="55111176" w:rsidR="001F776A" w:rsidRPr="008673E3" w:rsidRDefault="00000000" w:rsidP="001F776A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198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453" w:type="dxa"/>
          </w:tcPr>
          <w:p w14:paraId="3F4EBC26" w14:textId="1F600653" w:rsidR="001F776A" w:rsidRPr="008673E3" w:rsidRDefault="00000000" w:rsidP="001F776A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363799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1F776A" w:rsidRPr="008673E3" w14:paraId="0D661642" w14:textId="4A94E342" w:rsidTr="001F776A">
        <w:tc>
          <w:tcPr>
            <w:tcW w:w="769" w:type="dxa"/>
          </w:tcPr>
          <w:p w14:paraId="412881B9" w14:textId="0EB13B6F" w:rsidR="001F776A" w:rsidRPr="008673E3" w:rsidRDefault="001F776A" w:rsidP="001F776A">
            <w:pPr>
              <w:jc w:val="center"/>
            </w:pPr>
            <w:r w:rsidRPr="008673E3">
              <w:t>2</w:t>
            </w:r>
          </w:p>
        </w:tc>
        <w:tc>
          <w:tcPr>
            <w:tcW w:w="611" w:type="dxa"/>
          </w:tcPr>
          <w:p w14:paraId="4A055C90" w14:textId="3B29D9C3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21513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14:paraId="4ABCEFA8" w14:textId="65610D5B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617904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14:paraId="4D42D6B9" w14:textId="3DD6D949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96510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1834571E" w14:textId="3F46D13D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567740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612" w:type="dxa"/>
          </w:tcPr>
          <w:p w14:paraId="2AFEE08F" w14:textId="1888F47F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9288423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612" w:type="dxa"/>
          </w:tcPr>
          <w:p w14:paraId="0EF98C71" w14:textId="23A254FE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4176079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612" w:type="dxa"/>
          </w:tcPr>
          <w:p w14:paraId="168D9143" w14:textId="1028E4B5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44352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500A7262" w14:textId="560EA542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825975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3BD2F889" w14:textId="2F7D98F4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567073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27957EEE" w14:textId="6E91CA02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717783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2D333E2A" w14:textId="2E64FCA6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545342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21E49299" w14:textId="1279F16E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2142463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58D8BA0B" w14:textId="13E0F9A9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447193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453" w:type="dxa"/>
          </w:tcPr>
          <w:p w14:paraId="798D4911" w14:textId="3A057EE4" w:rsidR="001F776A" w:rsidRPr="008673E3" w:rsidRDefault="00000000" w:rsidP="001F776A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208467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453" w:type="dxa"/>
          </w:tcPr>
          <w:p w14:paraId="4CDF3291" w14:textId="54876B1F" w:rsidR="001F776A" w:rsidRPr="008673E3" w:rsidRDefault="00000000" w:rsidP="001F776A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4054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1F776A" w:rsidRPr="008673E3" w14:paraId="0A5126D2" w14:textId="29A3CB7B" w:rsidTr="001F776A">
        <w:tc>
          <w:tcPr>
            <w:tcW w:w="769" w:type="dxa"/>
          </w:tcPr>
          <w:p w14:paraId="2070A8C9" w14:textId="4041C9E5" w:rsidR="001F776A" w:rsidRPr="008673E3" w:rsidRDefault="001F776A" w:rsidP="001F776A">
            <w:pPr>
              <w:jc w:val="center"/>
            </w:pPr>
            <w:r w:rsidRPr="008673E3">
              <w:t>3</w:t>
            </w:r>
          </w:p>
        </w:tc>
        <w:tc>
          <w:tcPr>
            <w:tcW w:w="611" w:type="dxa"/>
          </w:tcPr>
          <w:p w14:paraId="1D07F373" w14:textId="2E793BF0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82169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14:paraId="551340BE" w14:textId="3DAF8073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339691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14:paraId="5EA79B2E" w14:textId="1E956879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457610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5EF90B9A" w14:textId="7C431BC1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303428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133EEF43" w14:textId="74D238AF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05204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706D886C" w14:textId="075A113B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2022771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D4C1C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35178215" w14:textId="40B39C7A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1505943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612" w:type="dxa"/>
          </w:tcPr>
          <w:p w14:paraId="61E63A5E" w14:textId="600B405F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556623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585A00B6" w14:textId="395C3D5B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2002932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0FDA3AC9" w14:textId="1BC8D44F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426231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420DDD61" w14:textId="01D6BAFD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487986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28F29A19" w14:textId="633D5AB5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180857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7E0E6BF9" w14:textId="525C2241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878977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453" w:type="dxa"/>
          </w:tcPr>
          <w:p w14:paraId="71574AD9" w14:textId="2083CEAE" w:rsidR="001F776A" w:rsidRPr="008673E3" w:rsidRDefault="00000000" w:rsidP="001F776A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73338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453" w:type="dxa"/>
          </w:tcPr>
          <w:p w14:paraId="0BC1E941" w14:textId="5E5910F9" w:rsidR="001F776A" w:rsidRPr="008673E3" w:rsidRDefault="00000000" w:rsidP="001F776A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147289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1F776A" w:rsidRPr="008673E3" w14:paraId="16BCD2F2" w14:textId="291E259A" w:rsidTr="001F776A">
        <w:tc>
          <w:tcPr>
            <w:tcW w:w="769" w:type="dxa"/>
          </w:tcPr>
          <w:p w14:paraId="664B0766" w14:textId="36EB355A" w:rsidR="001F776A" w:rsidRPr="008673E3" w:rsidRDefault="001F776A" w:rsidP="001F776A">
            <w:pPr>
              <w:jc w:val="center"/>
            </w:pPr>
            <w:r w:rsidRPr="008673E3">
              <w:t>4</w:t>
            </w:r>
          </w:p>
        </w:tc>
        <w:tc>
          <w:tcPr>
            <w:tcW w:w="611" w:type="dxa"/>
          </w:tcPr>
          <w:p w14:paraId="6767CE56" w14:textId="684B71C6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435793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14:paraId="1463A3DE" w14:textId="41AC4B7C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73702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14:paraId="4D924155" w14:textId="040293DC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385420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7EE130DE" w14:textId="71385F11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539367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201CB06F" w14:textId="0EFF332A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411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07A94880" w14:textId="09765AF7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132513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044F167E" w14:textId="480DF4CD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588041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691E97E4" w14:textId="590B58B4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3952828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612" w:type="dxa"/>
          </w:tcPr>
          <w:p w14:paraId="55B607E7" w14:textId="5845EAFD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2995065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612" w:type="dxa"/>
          </w:tcPr>
          <w:p w14:paraId="435A0F58" w14:textId="23FD0669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3245779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612" w:type="dxa"/>
          </w:tcPr>
          <w:p w14:paraId="710B886B" w14:textId="755DEDC1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21054928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612" w:type="dxa"/>
          </w:tcPr>
          <w:p w14:paraId="627D6ED3" w14:textId="1B628FF8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896812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01117B88" w14:textId="08C00D3F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19037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453" w:type="dxa"/>
          </w:tcPr>
          <w:p w14:paraId="5D2DE7E1" w14:textId="20BB0F0C" w:rsidR="001F776A" w:rsidRPr="008673E3" w:rsidRDefault="00000000" w:rsidP="001F776A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869887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453" w:type="dxa"/>
          </w:tcPr>
          <w:p w14:paraId="04954743" w14:textId="523B2246" w:rsidR="001F776A" w:rsidRPr="008673E3" w:rsidRDefault="00000000" w:rsidP="001F776A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203887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1F776A" w:rsidRPr="008673E3" w14:paraId="4C2BC535" w14:textId="6DDB7F4C" w:rsidTr="001F776A">
        <w:tc>
          <w:tcPr>
            <w:tcW w:w="769" w:type="dxa"/>
          </w:tcPr>
          <w:p w14:paraId="64F54CC7" w14:textId="786A8B65" w:rsidR="001F776A" w:rsidRPr="008673E3" w:rsidRDefault="001F776A" w:rsidP="001F776A">
            <w:pPr>
              <w:jc w:val="center"/>
            </w:pPr>
            <w:r w:rsidRPr="008673E3">
              <w:t>5</w:t>
            </w:r>
          </w:p>
        </w:tc>
        <w:tc>
          <w:tcPr>
            <w:tcW w:w="611" w:type="dxa"/>
          </w:tcPr>
          <w:p w14:paraId="318F62D8" w14:textId="0ACA873D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327958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14:paraId="64CFD3E1" w14:textId="73B29488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390717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14:paraId="14004FA9" w14:textId="2B1634D4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62258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6AFCAF9A" w14:textId="070AF7F5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16759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7AE9A366" w14:textId="1DA1BD2E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27845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702E7504" w14:textId="79388449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519770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414C091F" w14:textId="1D97DCF9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098993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1D06CF0B" w14:textId="51314B3E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678008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2941983D" w14:textId="7AFD6AA8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947588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547A1B53" w14:textId="242FA64F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797067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6B771DB6" w14:textId="01B84374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235781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53BBB1CC" w14:textId="7765B2BA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304148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62A0C17D" w14:textId="7BF4F4D9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853995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453" w:type="dxa"/>
          </w:tcPr>
          <w:p w14:paraId="4E3C7C7E" w14:textId="0C2832E1" w:rsidR="001F776A" w:rsidRPr="008673E3" w:rsidRDefault="00000000" w:rsidP="001F776A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209315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453" w:type="dxa"/>
          </w:tcPr>
          <w:p w14:paraId="18AF7C06" w14:textId="1FEC6C17" w:rsidR="001F776A" w:rsidRPr="008673E3" w:rsidRDefault="00000000" w:rsidP="001F776A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9379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1F776A" w:rsidRPr="008673E3" w14:paraId="20E0D634" w14:textId="1F35BDEF" w:rsidTr="001F776A">
        <w:tc>
          <w:tcPr>
            <w:tcW w:w="769" w:type="dxa"/>
          </w:tcPr>
          <w:p w14:paraId="46395234" w14:textId="2A728965" w:rsidR="001F776A" w:rsidRPr="008673E3" w:rsidRDefault="001F776A" w:rsidP="001F776A">
            <w:pPr>
              <w:jc w:val="center"/>
            </w:pPr>
            <w:r w:rsidRPr="008673E3">
              <w:t>6</w:t>
            </w:r>
          </w:p>
        </w:tc>
        <w:tc>
          <w:tcPr>
            <w:tcW w:w="611" w:type="dxa"/>
          </w:tcPr>
          <w:p w14:paraId="20136777" w14:textId="5FE501A5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710534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14:paraId="2374FA27" w14:textId="7A2051C1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202751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1" w:type="dxa"/>
          </w:tcPr>
          <w:p w14:paraId="59AD6D4D" w14:textId="669753F2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036012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6D471995" w14:textId="59FD0470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922678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5BAD5792" w14:textId="3EAF590F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355234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2405725A" w14:textId="0554B893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926722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0000B945" w14:textId="78C9B03E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832919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36D045FD" w14:textId="34FFCF12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37799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6F19BE0B" w14:textId="0F387D05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023851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499CB065" w14:textId="36E419AA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2142335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1B27EB09" w14:textId="2A92822D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812025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2" w:type="dxa"/>
          </w:tcPr>
          <w:p w14:paraId="657071AA" w14:textId="5CD5B5AC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349915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612" w:type="dxa"/>
          </w:tcPr>
          <w:p w14:paraId="25C565D8" w14:textId="3FFFAF7B" w:rsidR="001F776A" w:rsidRPr="008673E3" w:rsidRDefault="00000000" w:rsidP="001F776A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4840066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453" w:type="dxa"/>
          </w:tcPr>
          <w:p w14:paraId="446E0418" w14:textId="5719341D" w:rsidR="001F776A" w:rsidRPr="008673E3" w:rsidRDefault="00000000" w:rsidP="001F776A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1745480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453" w:type="dxa"/>
          </w:tcPr>
          <w:p w14:paraId="6BC445CD" w14:textId="6ED2AC76" w:rsidR="001F776A" w:rsidRPr="008673E3" w:rsidRDefault="00000000" w:rsidP="001F776A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102658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776A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</w:tr>
    </w:tbl>
    <w:p w14:paraId="3F82D22A" w14:textId="082E0145" w:rsidR="0050106C" w:rsidRPr="008673E3" w:rsidRDefault="0050106C" w:rsidP="00B0167E"/>
    <w:sectPr w:rsidR="0050106C" w:rsidRPr="008673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1EBF"/>
    <w:multiLevelType w:val="hybridMultilevel"/>
    <w:tmpl w:val="8CFE57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6CB0"/>
    <w:multiLevelType w:val="multilevel"/>
    <w:tmpl w:val="C4AC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45248"/>
    <w:multiLevelType w:val="multilevel"/>
    <w:tmpl w:val="A3B2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044465">
    <w:abstractNumId w:val="2"/>
  </w:num>
  <w:num w:numId="2" w16cid:durableId="1623488981">
    <w:abstractNumId w:val="0"/>
  </w:num>
  <w:num w:numId="3" w16cid:durableId="14179013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ers Krogh Mortensen">
    <w15:presenceInfo w15:providerId="AD" w15:userId="S-1-5-21-1647451481-3672502608-3803859085-88827"/>
  </w15:person>
  <w15:person w15:author="Martin Michaelsen">
    <w15:presenceInfo w15:providerId="Windows Live" w15:userId="fa92593702b635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0E"/>
    <w:rsid w:val="00022176"/>
    <w:rsid w:val="00025DEA"/>
    <w:rsid w:val="000A797F"/>
    <w:rsid w:val="00170114"/>
    <w:rsid w:val="00170D70"/>
    <w:rsid w:val="001F0F60"/>
    <w:rsid w:val="001F48DB"/>
    <w:rsid w:val="001F776A"/>
    <w:rsid w:val="00210BFF"/>
    <w:rsid w:val="002121E9"/>
    <w:rsid w:val="002536DA"/>
    <w:rsid w:val="003220CD"/>
    <w:rsid w:val="00332C74"/>
    <w:rsid w:val="003D4E6B"/>
    <w:rsid w:val="003F23AC"/>
    <w:rsid w:val="004C4981"/>
    <w:rsid w:val="0050106C"/>
    <w:rsid w:val="00514A60"/>
    <w:rsid w:val="00530E42"/>
    <w:rsid w:val="005C6A90"/>
    <w:rsid w:val="005E7087"/>
    <w:rsid w:val="0063363C"/>
    <w:rsid w:val="00746DB9"/>
    <w:rsid w:val="007B1BDA"/>
    <w:rsid w:val="007B7769"/>
    <w:rsid w:val="00837F99"/>
    <w:rsid w:val="008673E3"/>
    <w:rsid w:val="008B7B22"/>
    <w:rsid w:val="008C371D"/>
    <w:rsid w:val="00924DB8"/>
    <w:rsid w:val="00941C88"/>
    <w:rsid w:val="00994015"/>
    <w:rsid w:val="009A1C36"/>
    <w:rsid w:val="00A25DC4"/>
    <w:rsid w:val="00A35DD3"/>
    <w:rsid w:val="00A9131D"/>
    <w:rsid w:val="00B0167E"/>
    <w:rsid w:val="00B01A44"/>
    <w:rsid w:val="00B614C7"/>
    <w:rsid w:val="00B73204"/>
    <w:rsid w:val="00B9783F"/>
    <w:rsid w:val="00BC52AD"/>
    <w:rsid w:val="00CD03A5"/>
    <w:rsid w:val="00CE4256"/>
    <w:rsid w:val="00CF5484"/>
    <w:rsid w:val="00D169DA"/>
    <w:rsid w:val="00D3410D"/>
    <w:rsid w:val="00D93E9C"/>
    <w:rsid w:val="00E10DCE"/>
    <w:rsid w:val="00E6706D"/>
    <w:rsid w:val="00E82D0E"/>
    <w:rsid w:val="00EA604F"/>
    <w:rsid w:val="00F50392"/>
    <w:rsid w:val="00F527CC"/>
    <w:rsid w:val="00FC6DA0"/>
    <w:rsid w:val="00FD4C1C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825B"/>
  <w15:chartTrackingRefBased/>
  <w15:docId w15:val="{D23330A0-1486-4EAA-9CCD-67F45DAF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AC"/>
    <w:rPr>
      <w:rFonts w:ascii="Times New Roman" w:hAnsi="Times New Roman" w:cs="Times New Roman"/>
      <w:sz w:val="24"/>
      <w:szCs w:val="24"/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4981"/>
    <w:pPr>
      <w:outlineLvl w:val="1"/>
    </w:pPr>
    <w:rPr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DB9"/>
    <w:pPr>
      <w:spacing w:before="100" w:beforeAutospacing="1" w:after="100" w:afterAutospacing="1" w:line="240" w:lineRule="auto"/>
    </w:pPr>
    <w:rPr>
      <w:rFonts w:eastAsia="Times New Roman"/>
      <w:lang w:eastAsia="da-DK"/>
    </w:rPr>
  </w:style>
  <w:style w:type="character" w:styleId="Fremhv">
    <w:name w:val="Emphasis"/>
    <w:basedOn w:val="Standardskrifttypeiafsnit"/>
    <w:uiPriority w:val="20"/>
    <w:qFormat/>
    <w:rsid w:val="00746DB9"/>
    <w:rPr>
      <w:i/>
      <w:iCs/>
    </w:rPr>
  </w:style>
  <w:style w:type="character" w:styleId="Strk">
    <w:name w:val="Strong"/>
    <w:basedOn w:val="Standardskrifttypeiafsnit"/>
    <w:uiPriority w:val="22"/>
    <w:qFormat/>
    <w:rsid w:val="00746DB9"/>
    <w:rPr>
      <w:b/>
      <w:bCs/>
    </w:rPr>
  </w:style>
  <w:style w:type="paragraph" w:styleId="Listeafsnit">
    <w:name w:val="List Paragraph"/>
    <w:basedOn w:val="Normal"/>
    <w:uiPriority w:val="34"/>
    <w:qFormat/>
    <w:rsid w:val="00022176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4C4981"/>
    <w:rPr>
      <w:rFonts w:ascii="Times New Roman" w:hAnsi="Times New Roman" w:cs="Times New Roman"/>
      <w:b/>
      <w:bCs/>
      <w:sz w:val="28"/>
      <w:szCs w:val="28"/>
      <w:lang w:val="en-US"/>
    </w:rPr>
  </w:style>
  <w:style w:type="table" w:styleId="Tabel-Gitter">
    <w:name w:val="Table Grid"/>
    <w:basedOn w:val="Tabel-Normal"/>
    <w:uiPriority w:val="39"/>
    <w:rsid w:val="00D16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nhideWhenUsed/>
    <w:rsid w:val="003F23AC"/>
    <w:rPr>
      <w:color w:val="0000FF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EA604F"/>
    <w:rPr>
      <w:color w:val="605E5C"/>
      <w:shd w:val="clear" w:color="auto" w:fill="E1DFDD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12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21E9"/>
    <w:rPr>
      <w:rFonts w:ascii="Segoe UI" w:hAnsi="Segoe UI" w:cs="Segoe UI"/>
      <w:sz w:val="18"/>
      <w:szCs w:val="18"/>
      <w:lang w:val="en-US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F527C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F527C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F527CC"/>
    <w:rPr>
      <w:rFonts w:ascii="Times New Roman" w:hAnsi="Times New Roman" w:cs="Times New Roman"/>
      <w:sz w:val="20"/>
      <w:szCs w:val="20"/>
      <w:lang w:val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527C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527CC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Korrektur">
    <w:name w:val="Revision"/>
    <w:hidden/>
    <w:uiPriority w:val="99"/>
    <w:semiHidden/>
    <w:rsid w:val="00B73204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2785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Michaelsen</dc:creator>
  <cp:keywords/>
  <dc:description/>
  <cp:lastModifiedBy>Emil</cp:lastModifiedBy>
  <cp:revision>4</cp:revision>
  <dcterms:created xsi:type="dcterms:W3CDTF">2022-12-13T10:26:00Z</dcterms:created>
  <dcterms:modified xsi:type="dcterms:W3CDTF">2023-02-02T10:48:00Z</dcterms:modified>
</cp:coreProperties>
</file>